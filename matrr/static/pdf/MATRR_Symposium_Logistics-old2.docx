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71E5F" w14:textId="77777777" w:rsidR="00FD416C" w:rsidRPr="00296D66" w:rsidRDefault="000714E6" w:rsidP="00296D66">
      <w:pPr>
        <w:spacing w:after="0"/>
        <w:jc w:val="center"/>
        <w:rPr>
          <w:rFonts w:ascii="Arial" w:hAnsi="Arial" w:cs="Arial"/>
          <w:sz w:val="28"/>
          <w:szCs w:val="28"/>
        </w:rPr>
      </w:pPr>
      <w:bookmarkStart w:id="0" w:name="_MacBuGuideStaticData_720V"/>
      <w:bookmarkStart w:id="1" w:name="_MacBuGuideStaticData_11520V"/>
      <w:bookmarkStart w:id="2" w:name="_MacBuGuideStaticData_15120H"/>
      <w:bookmarkStart w:id="3" w:name="_MacBuGuideStaticData_11040V"/>
      <w:bookmarkStart w:id="4" w:name="_MacBuGuideStaticData_14640H"/>
      <w:bookmarkStart w:id="5" w:name="_GoBack"/>
      <w:bookmarkEnd w:id="5"/>
      <w:r w:rsidRPr="00296D66">
        <w:rPr>
          <w:rFonts w:ascii="Arial" w:hAnsi="Arial" w:cs="Arial"/>
          <w:sz w:val="28"/>
          <w:szCs w:val="28"/>
        </w:rPr>
        <w:t>You are invited to the</w:t>
      </w:r>
      <w:r w:rsidR="00FD416C" w:rsidRPr="00296D66">
        <w:rPr>
          <w:rFonts w:ascii="Arial" w:hAnsi="Arial" w:cs="Arial"/>
          <w:sz w:val="28"/>
          <w:szCs w:val="28"/>
        </w:rPr>
        <w:t xml:space="preserve"> first Symposium on </w:t>
      </w:r>
    </w:p>
    <w:p w14:paraId="00E508F1" w14:textId="77777777" w:rsidR="000714E6" w:rsidRPr="00296D66" w:rsidRDefault="00FD416C" w:rsidP="00296D66">
      <w:pPr>
        <w:spacing w:after="0"/>
        <w:jc w:val="center"/>
        <w:rPr>
          <w:rFonts w:ascii="Arial" w:hAnsi="Arial" w:cs="Arial"/>
          <w:b/>
          <w:color w:val="00B050"/>
          <w:sz w:val="28"/>
          <w:szCs w:val="28"/>
        </w:rPr>
      </w:pPr>
      <w:r w:rsidRPr="00296D66">
        <w:rPr>
          <w:rFonts w:ascii="Arial" w:hAnsi="Arial" w:cs="Arial"/>
          <w:b/>
          <w:color w:val="00B050"/>
          <w:sz w:val="28"/>
          <w:szCs w:val="28"/>
        </w:rPr>
        <w:t>Data Integration from the Monkey Model of Alcohol Drinking</w:t>
      </w:r>
    </w:p>
    <w:p w14:paraId="6D94C4A3" w14:textId="77777777"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September 7</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 9</w:t>
      </w:r>
      <w:r w:rsidRPr="00296D66">
        <w:rPr>
          <w:rFonts w:ascii="Arial" w:hAnsi="Arial" w:cs="Arial"/>
          <w:b/>
          <w:color w:val="00B050"/>
          <w:sz w:val="28"/>
          <w:szCs w:val="28"/>
          <w:vertAlign w:val="superscript"/>
        </w:rPr>
        <w:t>th</w:t>
      </w:r>
      <w:r w:rsidRPr="00296D66">
        <w:rPr>
          <w:rFonts w:ascii="Arial" w:hAnsi="Arial" w:cs="Arial"/>
          <w:b/>
          <w:color w:val="00B050"/>
          <w:sz w:val="28"/>
          <w:szCs w:val="28"/>
        </w:rPr>
        <w:t xml:space="preserve"> 2014</w:t>
      </w:r>
    </w:p>
    <w:p w14:paraId="7F489F2B" w14:textId="77777777" w:rsidR="009242DD" w:rsidRPr="00296D66" w:rsidRDefault="009242DD" w:rsidP="00296D66">
      <w:pPr>
        <w:spacing w:after="0"/>
        <w:jc w:val="center"/>
        <w:rPr>
          <w:rFonts w:ascii="Arial" w:hAnsi="Arial" w:cs="Arial"/>
          <w:b/>
          <w:color w:val="00B050"/>
          <w:sz w:val="28"/>
          <w:szCs w:val="28"/>
        </w:rPr>
      </w:pPr>
      <w:r w:rsidRPr="00296D66">
        <w:rPr>
          <w:rFonts w:ascii="Arial" w:hAnsi="Arial" w:cs="Arial"/>
          <w:b/>
          <w:color w:val="00B050"/>
          <w:sz w:val="28"/>
          <w:szCs w:val="28"/>
        </w:rPr>
        <w:t>Portland, OR</w:t>
      </w:r>
    </w:p>
    <w:p w14:paraId="200F270A" w14:textId="77777777" w:rsidR="00CA5F12" w:rsidRDefault="00CA5F12" w:rsidP="009242DD">
      <w:pPr>
        <w:spacing w:after="0"/>
        <w:ind w:left="720"/>
        <w:rPr>
          <w:rFonts w:ascii="Arial" w:hAnsi="Arial" w:cs="Arial"/>
        </w:rPr>
      </w:pPr>
    </w:p>
    <w:p w14:paraId="00596C33" w14:textId="77777777" w:rsidR="00CA5F12" w:rsidRPr="009242DD" w:rsidRDefault="00CA5F12" w:rsidP="009242DD">
      <w:pPr>
        <w:spacing w:after="0"/>
        <w:rPr>
          <w:rFonts w:ascii="Arial" w:hAnsi="Arial" w:cs="Arial"/>
          <w:b/>
          <w:u w:val="single"/>
        </w:rPr>
      </w:pPr>
      <w:r w:rsidRPr="009242DD">
        <w:rPr>
          <w:rFonts w:ascii="Arial" w:hAnsi="Arial" w:cs="Arial"/>
          <w:b/>
          <w:u w:val="single"/>
        </w:rPr>
        <w:t>Meeting Information</w:t>
      </w:r>
    </w:p>
    <w:p w14:paraId="01989189" w14:textId="77777777" w:rsidR="00296D66" w:rsidRPr="00296D66" w:rsidRDefault="00296D66" w:rsidP="009242DD">
      <w:pPr>
        <w:spacing w:after="0"/>
        <w:rPr>
          <w:rFonts w:ascii="Arial" w:hAnsi="Arial" w:cs="Arial"/>
          <w:i/>
        </w:rPr>
      </w:pPr>
      <w:r w:rsidRPr="00296D66">
        <w:rPr>
          <w:rFonts w:ascii="Arial" w:hAnsi="Arial" w:cs="Arial"/>
          <w:i/>
        </w:rPr>
        <w:t>Agenda:</w:t>
      </w:r>
    </w:p>
    <w:p w14:paraId="5513E04E" w14:textId="32330A2B" w:rsidR="00040D9F" w:rsidRPr="009242DD" w:rsidRDefault="00CA5F12" w:rsidP="009242DD">
      <w:pPr>
        <w:spacing w:after="0"/>
        <w:rPr>
          <w:rFonts w:ascii="Arial" w:hAnsi="Arial" w:cs="Arial"/>
        </w:rPr>
      </w:pPr>
      <w:r w:rsidRPr="009242DD">
        <w:rPr>
          <w:rFonts w:ascii="Arial" w:hAnsi="Arial" w:cs="Arial"/>
        </w:rPr>
        <w:t xml:space="preserve">The full Agenda can be found </w:t>
      </w:r>
      <w:ins w:id="6" w:author="a" w:date="2014-07-10T09:36:00Z">
        <w:r w:rsidR="009B4911">
          <w:rPr>
            <w:rFonts w:ascii="Arial" w:hAnsi="Arial" w:cs="Arial"/>
          </w:rPr>
          <w:fldChar w:fldCharType="begin"/>
        </w:r>
      </w:ins>
      <w:ins w:id="7" w:author="a" w:date="2014-07-10T09:40:00Z">
        <w:r w:rsidR="00C8214E">
          <w:rPr>
            <w:rFonts w:ascii="Arial" w:hAnsi="Arial" w:cs="Arial"/>
          </w:rPr>
          <w:instrText>HYPERLINK "https://gleek.ecs.baylor.edu/static/pdf/MATRR_Symposium_Agenda.docx"</w:instrText>
        </w:r>
        <w:r w:rsidR="00C8214E">
          <w:rPr>
            <w:rFonts w:ascii="Arial" w:hAnsi="Arial" w:cs="Arial"/>
          </w:rPr>
        </w:r>
      </w:ins>
      <w:ins w:id="8" w:author="a" w:date="2014-07-10T09:36:00Z">
        <w:r w:rsidR="009B4911">
          <w:rPr>
            <w:rFonts w:ascii="Arial" w:hAnsi="Arial" w:cs="Arial"/>
          </w:rPr>
          <w:fldChar w:fldCharType="separate"/>
        </w:r>
        <w:r w:rsidRPr="009B4911">
          <w:rPr>
            <w:rStyle w:val="Hyperlink"/>
            <w:rFonts w:ascii="Arial" w:hAnsi="Arial" w:cs="Arial"/>
          </w:rPr>
          <w:t>here</w:t>
        </w:r>
        <w:r w:rsidR="009B4911">
          <w:rPr>
            <w:rFonts w:ascii="Arial" w:hAnsi="Arial" w:cs="Arial"/>
          </w:rPr>
          <w:fldChar w:fldCharType="end"/>
        </w:r>
      </w:ins>
      <w:r w:rsidRPr="009242DD">
        <w:rPr>
          <w:rFonts w:ascii="Arial" w:hAnsi="Arial" w:cs="Arial"/>
        </w:rPr>
        <w:t xml:space="preserve">. This will be updated as speakers are confirmed. </w:t>
      </w:r>
      <w:r w:rsidR="00040D9F" w:rsidRPr="009242DD">
        <w:rPr>
          <w:rFonts w:ascii="Arial" w:hAnsi="Arial" w:cs="Arial"/>
        </w:rPr>
        <w:t xml:space="preserve">The symposium will be held at 2 sites. The base location will be the </w:t>
      </w:r>
      <w:hyperlink r:id="rId7" w:history="1">
        <w:r w:rsidR="00040D9F" w:rsidRPr="009242DD">
          <w:rPr>
            <w:rStyle w:val="Hyperlink"/>
            <w:rFonts w:ascii="Arial" w:hAnsi="Arial" w:cs="Arial"/>
          </w:rPr>
          <w:t>Hotel Lucia</w:t>
        </w:r>
      </w:hyperlink>
      <w:r w:rsidR="00040D9F" w:rsidRPr="009242DD">
        <w:rPr>
          <w:rFonts w:ascii="Arial" w:hAnsi="Arial" w:cs="Arial"/>
        </w:rPr>
        <w:t xml:space="preserve"> in downtown Portland, Oregon and the first full day of scientific sessions will be held at the </w:t>
      </w:r>
      <w:hyperlink r:id="rId8" w:history="1">
        <w:r w:rsidR="00040D9F" w:rsidRPr="009242DD">
          <w:rPr>
            <w:rStyle w:val="Hyperlink"/>
            <w:rFonts w:ascii="Arial" w:hAnsi="Arial" w:cs="Arial"/>
          </w:rPr>
          <w:t>Oregon National Primate Research Center</w:t>
        </w:r>
      </w:hyperlink>
      <w:r w:rsidR="009242DD" w:rsidRPr="009242DD">
        <w:rPr>
          <w:rFonts w:ascii="Arial" w:hAnsi="Arial" w:cs="Arial"/>
        </w:rPr>
        <w:t xml:space="preserve"> (ONPRC)</w:t>
      </w:r>
      <w:r w:rsidR="00040D9F" w:rsidRPr="009242DD">
        <w:rPr>
          <w:rFonts w:ascii="Arial" w:hAnsi="Arial" w:cs="Arial"/>
        </w:rPr>
        <w:t>.</w:t>
      </w:r>
    </w:p>
    <w:p w14:paraId="7690E6A3" w14:textId="77777777" w:rsidR="009242DD" w:rsidRPr="00296D66" w:rsidRDefault="009242DD" w:rsidP="009242DD">
      <w:pPr>
        <w:spacing w:after="0"/>
        <w:rPr>
          <w:rFonts w:ascii="Arial" w:hAnsi="Arial" w:cs="Arial"/>
          <w:i/>
        </w:rPr>
      </w:pPr>
    </w:p>
    <w:p w14:paraId="2FECF99F" w14:textId="77777777" w:rsidR="00296D66" w:rsidRPr="00296D66" w:rsidRDefault="00296D66" w:rsidP="009242DD">
      <w:pPr>
        <w:spacing w:after="0"/>
        <w:rPr>
          <w:rFonts w:ascii="Arial" w:hAnsi="Arial" w:cs="Arial"/>
          <w:i/>
        </w:rPr>
      </w:pPr>
      <w:r w:rsidRPr="00296D66">
        <w:rPr>
          <w:rFonts w:ascii="Arial" w:hAnsi="Arial" w:cs="Arial"/>
          <w:i/>
        </w:rPr>
        <w:t>Registration:</w:t>
      </w:r>
    </w:p>
    <w:p w14:paraId="31310CB9" w14:textId="6B3AF406" w:rsidR="00296D66" w:rsidRDefault="00296D66" w:rsidP="009242DD">
      <w:pPr>
        <w:spacing w:after="0"/>
        <w:rPr>
          <w:rFonts w:ascii="Arial" w:hAnsi="Arial" w:cs="Arial"/>
        </w:rPr>
      </w:pPr>
      <w:r>
        <w:rPr>
          <w:rFonts w:ascii="Arial" w:hAnsi="Arial" w:cs="Arial"/>
        </w:rPr>
        <w:t>All attendees are required to complete the registration form. Registration closes on Friday August 1</w:t>
      </w:r>
      <w:r w:rsidRPr="00296D66">
        <w:rPr>
          <w:rFonts w:ascii="Arial" w:hAnsi="Arial" w:cs="Arial"/>
          <w:vertAlign w:val="superscript"/>
        </w:rPr>
        <w:t>st</w:t>
      </w:r>
      <w:r>
        <w:rPr>
          <w:rFonts w:ascii="Arial" w:hAnsi="Arial" w:cs="Arial"/>
        </w:rPr>
        <w:t xml:space="preserve">.  Participants are charged a registration fee of $50 for Faculty and $25 for students. This must be paid via check. See </w:t>
      </w:r>
      <w:ins w:id="9" w:author="a" w:date="2014-07-10T09:42:00Z">
        <w:r w:rsidR="00E542CA">
          <w:rPr>
            <w:rFonts w:ascii="Arial" w:hAnsi="Arial" w:cs="Arial"/>
          </w:rPr>
          <w:fldChar w:fldCharType="begin"/>
        </w:r>
        <w:r w:rsidR="00E542CA">
          <w:rPr>
            <w:rFonts w:ascii="Arial" w:hAnsi="Arial" w:cs="Arial"/>
          </w:rPr>
          <w:instrText xml:space="preserve"> HYPERLINK "https://gleek.ecs.baylor.edu/symposium/landing/" </w:instrText>
        </w:r>
        <w:r w:rsidR="00E542CA">
          <w:rPr>
            <w:rFonts w:ascii="Arial" w:hAnsi="Arial" w:cs="Arial"/>
          </w:rPr>
        </w:r>
        <w:r w:rsidR="00E542CA">
          <w:rPr>
            <w:rFonts w:ascii="Arial" w:hAnsi="Arial" w:cs="Arial"/>
          </w:rPr>
          <w:fldChar w:fldCharType="separate"/>
        </w:r>
        <w:r w:rsidRPr="00E542CA">
          <w:rPr>
            <w:rStyle w:val="Hyperlink"/>
            <w:rFonts w:ascii="Arial" w:hAnsi="Arial" w:cs="Arial"/>
            <w:rPrChange w:id="10" w:author="a" w:date="2014-07-10T09:42:00Z">
              <w:rPr>
                <w:rStyle w:val="Hyperlink"/>
                <w:rFonts w:ascii="Arial" w:hAnsi="Arial" w:cs="Arial"/>
              </w:rPr>
            </w:rPrChange>
          </w:rPr>
          <w:t>registration form</w:t>
        </w:r>
        <w:r w:rsidR="00E542CA">
          <w:rPr>
            <w:rFonts w:ascii="Arial" w:hAnsi="Arial" w:cs="Arial"/>
          </w:rPr>
          <w:fldChar w:fldCharType="end"/>
        </w:r>
      </w:ins>
      <w:r>
        <w:rPr>
          <w:rFonts w:ascii="Arial" w:hAnsi="Arial" w:cs="Arial"/>
        </w:rPr>
        <w:t xml:space="preserve"> for further details.</w:t>
      </w:r>
    </w:p>
    <w:p w14:paraId="41C1E561" w14:textId="77777777" w:rsidR="00296D66" w:rsidRDefault="00296D66" w:rsidP="009242DD">
      <w:pPr>
        <w:spacing w:after="0"/>
        <w:rPr>
          <w:rFonts w:ascii="Arial" w:hAnsi="Arial" w:cs="Arial"/>
        </w:rPr>
      </w:pPr>
    </w:p>
    <w:p w14:paraId="4689A1B7" w14:textId="77777777" w:rsidR="00296D66" w:rsidRPr="00296D66" w:rsidRDefault="00296D66" w:rsidP="009242DD">
      <w:pPr>
        <w:spacing w:after="0"/>
        <w:rPr>
          <w:rFonts w:ascii="Arial" w:hAnsi="Arial" w:cs="Arial"/>
          <w:i/>
        </w:rPr>
      </w:pPr>
      <w:r w:rsidRPr="00296D66">
        <w:rPr>
          <w:rFonts w:ascii="Arial" w:hAnsi="Arial" w:cs="Arial"/>
          <w:i/>
        </w:rPr>
        <w:t>Poster Session:</w:t>
      </w:r>
    </w:p>
    <w:p w14:paraId="290DBD67" w14:textId="77777777" w:rsidR="009242DD" w:rsidRPr="009242DD" w:rsidRDefault="009242DD" w:rsidP="009242DD">
      <w:pPr>
        <w:spacing w:after="0"/>
        <w:rPr>
          <w:rFonts w:ascii="Arial" w:hAnsi="Arial" w:cs="Arial"/>
        </w:rPr>
      </w:pPr>
      <w:r w:rsidRPr="009242DD">
        <w:rPr>
          <w:rFonts w:ascii="Arial" w:hAnsi="Arial" w:cs="Arial"/>
        </w:rPr>
        <w:t xml:space="preserve">The poster session will </w:t>
      </w:r>
      <w:r w:rsidR="00296D66">
        <w:rPr>
          <w:rFonts w:ascii="Arial" w:hAnsi="Arial" w:cs="Arial"/>
        </w:rPr>
        <w:t>be held on Monday September 8</w:t>
      </w:r>
      <w:r w:rsidR="00296D66" w:rsidRPr="00296D66">
        <w:rPr>
          <w:rFonts w:ascii="Arial" w:hAnsi="Arial" w:cs="Arial"/>
          <w:vertAlign w:val="superscript"/>
        </w:rPr>
        <w:t>th</w:t>
      </w:r>
      <w:r w:rsidR="00296D66">
        <w:rPr>
          <w:rFonts w:ascii="Arial" w:hAnsi="Arial" w:cs="Arial"/>
        </w:rPr>
        <w:t xml:space="preserve"> and </w:t>
      </w:r>
      <w:r w:rsidRPr="009242DD">
        <w:rPr>
          <w:rFonts w:ascii="Arial" w:hAnsi="Arial" w:cs="Arial"/>
        </w:rPr>
        <w:t>provide</w:t>
      </w:r>
      <w:r w:rsidR="00296D66">
        <w:rPr>
          <w:rFonts w:ascii="Arial" w:hAnsi="Arial" w:cs="Arial"/>
        </w:rPr>
        <w:t>s</w:t>
      </w:r>
      <w:r w:rsidRPr="009242DD">
        <w:rPr>
          <w:rFonts w:ascii="Arial" w:hAnsi="Arial" w:cs="Arial"/>
        </w:rPr>
        <w:t xml:space="preserve"> an informal venue for researchers and graduate students to present work of interest to the attending community. This may include recent unpublished or published work, prospective studies on analytics, or potential future MATRR collaborations. Each invited attendee is strongly encouraged to support at least one poster. </w:t>
      </w:r>
    </w:p>
    <w:p w14:paraId="0F27DCAE" w14:textId="77777777" w:rsidR="009242DD" w:rsidRPr="009242DD" w:rsidRDefault="009242DD" w:rsidP="009242DD">
      <w:pPr>
        <w:spacing w:after="0"/>
        <w:rPr>
          <w:rFonts w:ascii="Arial" w:hAnsi="Arial" w:cs="Arial"/>
          <w:b/>
          <w:u w:val="single"/>
        </w:rPr>
      </w:pPr>
    </w:p>
    <w:p w14:paraId="0749C4E6" w14:textId="77777777" w:rsidR="00CA5F12" w:rsidRPr="009242DD" w:rsidRDefault="00CA5F12" w:rsidP="009242DD">
      <w:pPr>
        <w:spacing w:after="0"/>
        <w:rPr>
          <w:rFonts w:ascii="Arial" w:hAnsi="Arial" w:cs="Arial"/>
          <w:b/>
          <w:u w:val="single"/>
        </w:rPr>
      </w:pPr>
      <w:r w:rsidRPr="009242DD">
        <w:rPr>
          <w:rFonts w:ascii="Arial" w:hAnsi="Arial" w:cs="Arial"/>
          <w:b/>
          <w:u w:val="single"/>
        </w:rPr>
        <w:t>Travel Information</w:t>
      </w:r>
    </w:p>
    <w:p w14:paraId="34135C2F" w14:textId="77777777" w:rsidR="000A45D4" w:rsidRPr="000A45D4" w:rsidRDefault="000A45D4" w:rsidP="009242DD">
      <w:pPr>
        <w:spacing w:after="0"/>
        <w:rPr>
          <w:rFonts w:ascii="Arial" w:hAnsi="Arial" w:cs="Arial"/>
          <w:i/>
        </w:rPr>
      </w:pPr>
      <w:r w:rsidRPr="000A45D4">
        <w:rPr>
          <w:rFonts w:ascii="Arial" w:hAnsi="Arial" w:cs="Arial"/>
          <w:i/>
        </w:rPr>
        <w:t>Travelling from out of town:</w:t>
      </w:r>
    </w:p>
    <w:p w14:paraId="65C44C7E" w14:textId="77777777" w:rsidR="00CA5F12" w:rsidRPr="009242DD" w:rsidRDefault="00040D9F" w:rsidP="009242DD">
      <w:pPr>
        <w:spacing w:after="0"/>
        <w:rPr>
          <w:rFonts w:ascii="Arial" w:hAnsi="Arial" w:cs="Arial"/>
        </w:rPr>
      </w:pPr>
      <w:r w:rsidRPr="009242DD">
        <w:rPr>
          <w:rFonts w:ascii="Arial" w:hAnsi="Arial" w:cs="Arial"/>
        </w:rPr>
        <w:t xml:space="preserve">If you are coming from out of town the local airport is </w:t>
      </w:r>
      <w:hyperlink r:id="rId9" w:history="1">
        <w:r w:rsidRPr="009242DD">
          <w:rPr>
            <w:rStyle w:val="Hyperlink"/>
            <w:rFonts w:ascii="Arial" w:hAnsi="Arial" w:cs="Arial"/>
          </w:rPr>
          <w:t>Portland International Airport</w:t>
        </w:r>
      </w:hyperlink>
      <w:r w:rsidRPr="009242DD">
        <w:rPr>
          <w:rFonts w:ascii="Arial" w:hAnsi="Arial" w:cs="Arial"/>
        </w:rPr>
        <w:t xml:space="preserve">. </w:t>
      </w:r>
      <w:r w:rsidR="00296D66" w:rsidRPr="009242DD">
        <w:rPr>
          <w:rFonts w:ascii="Arial" w:hAnsi="Arial" w:cs="Arial"/>
        </w:rPr>
        <w:t xml:space="preserve">A block of rooms has been reserved at our host hotel, the </w:t>
      </w:r>
      <w:hyperlink r:id="rId10" w:history="1">
        <w:r w:rsidR="00296D66" w:rsidRPr="009242DD">
          <w:rPr>
            <w:rStyle w:val="Hyperlink"/>
            <w:rFonts w:ascii="Arial" w:hAnsi="Arial" w:cs="Arial"/>
          </w:rPr>
          <w:t>Hotel Lucia</w:t>
        </w:r>
      </w:hyperlink>
      <w:r w:rsidR="00296D66" w:rsidRPr="009242DD">
        <w:rPr>
          <w:rFonts w:ascii="Arial" w:hAnsi="Arial" w:cs="Arial"/>
        </w:rPr>
        <w:t xml:space="preserve">, in downtown Portland. If you will need a room please indicate as such on your </w:t>
      </w:r>
      <w:ins w:id="11" w:author="a" w:date="2014-07-10T09:37:00Z">
        <w:r w:rsidR="009B4911">
          <w:rPr>
            <w:rFonts w:ascii="Arial" w:hAnsi="Arial" w:cs="Arial"/>
          </w:rPr>
          <w:fldChar w:fldCharType="begin"/>
        </w:r>
        <w:r w:rsidR="009B4911">
          <w:rPr>
            <w:rFonts w:ascii="Arial" w:hAnsi="Arial" w:cs="Arial"/>
          </w:rPr>
          <w:instrText xml:space="preserve"> HYPERLINK "https://gleek.ecs.baylor.edu/symposium/landing/" </w:instrText>
        </w:r>
        <w:r w:rsidR="009B4911">
          <w:rPr>
            <w:rFonts w:ascii="Arial" w:hAnsi="Arial" w:cs="Arial"/>
          </w:rPr>
          <w:fldChar w:fldCharType="separate"/>
        </w:r>
        <w:r w:rsidR="00296D66" w:rsidRPr="009B4911">
          <w:rPr>
            <w:rStyle w:val="Hyperlink"/>
            <w:rFonts w:ascii="Arial" w:hAnsi="Arial" w:cs="Arial"/>
          </w:rPr>
          <w:t>registration form</w:t>
        </w:r>
        <w:r w:rsidR="009B4911">
          <w:rPr>
            <w:rFonts w:ascii="Arial" w:hAnsi="Arial" w:cs="Arial"/>
          </w:rPr>
          <w:fldChar w:fldCharType="end"/>
        </w:r>
      </w:ins>
      <w:r w:rsidR="00296D66" w:rsidRPr="009242DD">
        <w:rPr>
          <w:rFonts w:ascii="Arial" w:hAnsi="Arial" w:cs="Arial"/>
        </w:rPr>
        <w:t>. All rooms will be booked by Louise Sacha – there is no need to contact the hotel directly.</w:t>
      </w:r>
      <w:r w:rsidR="00296D66">
        <w:rPr>
          <w:rFonts w:ascii="Arial" w:hAnsi="Arial" w:cs="Arial"/>
        </w:rPr>
        <w:t xml:space="preserve"> </w:t>
      </w:r>
      <w:r w:rsidRPr="009242DD">
        <w:rPr>
          <w:rFonts w:ascii="Arial" w:hAnsi="Arial" w:cs="Arial"/>
        </w:rPr>
        <w:t>The Hotel Lucia is located in downtown Portland (</w:t>
      </w:r>
      <w:hyperlink r:id="rId11" w:history="1">
        <w:r w:rsidRPr="009242DD">
          <w:rPr>
            <w:rStyle w:val="Hyperlink"/>
            <w:rFonts w:ascii="Arial" w:hAnsi="Arial" w:cs="Arial"/>
          </w:rPr>
          <w:t>400 SW Broadway, Portland, OR 97205</w:t>
        </w:r>
      </w:hyperlink>
      <w:r w:rsidRPr="009242DD">
        <w:rPr>
          <w:rFonts w:ascii="Arial" w:hAnsi="Arial" w:cs="Arial"/>
        </w:rPr>
        <w:t>). This site is approximately a 30-60 minute drive (depending on traffic), or 45-minute</w:t>
      </w:r>
      <w:hyperlink r:id="rId12" w:history="1">
        <w:r w:rsidRPr="009242DD">
          <w:rPr>
            <w:rStyle w:val="Hyperlink"/>
            <w:rFonts w:ascii="Arial" w:hAnsi="Arial" w:cs="Arial"/>
          </w:rPr>
          <w:t xml:space="preserve"> light rail ride</w:t>
        </w:r>
      </w:hyperlink>
      <w:r w:rsidRPr="009242DD">
        <w:rPr>
          <w:rFonts w:ascii="Arial" w:hAnsi="Arial" w:cs="Arial"/>
        </w:rPr>
        <w:t xml:space="preserve"> from the Portland International Airport. All out-of-town guests will be housed in this hotel, and it will also be the site of our opening reception on Sunday September 7</w:t>
      </w:r>
      <w:r w:rsidRPr="009242DD">
        <w:rPr>
          <w:rFonts w:ascii="Arial" w:hAnsi="Arial" w:cs="Arial"/>
          <w:vertAlign w:val="superscript"/>
        </w:rPr>
        <w:t>th</w:t>
      </w:r>
      <w:r w:rsidRPr="009242DD">
        <w:rPr>
          <w:rFonts w:ascii="Arial" w:hAnsi="Arial" w:cs="Arial"/>
        </w:rPr>
        <w:t xml:space="preserve"> as well as our meetings during the day on Tuesday September 9</w:t>
      </w:r>
      <w:r w:rsidRPr="009242DD">
        <w:rPr>
          <w:rFonts w:ascii="Arial" w:hAnsi="Arial" w:cs="Arial"/>
          <w:vertAlign w:val="superscript"/>
        </w:rPr>
        <w:t>th</w:t>
      </w:r>
      <w:r w:rsidRPr="009242DD">
        <w:rPr>
          <w:rFonts w:ascii="Arial" w:hAnsi="Arial" w:cs="Arial"/>
        </w:rPr>
        <w:t xml:space="preserve">. Guests staying at the Hotel Lucia will be transported by a prearranged shuttle to/from </w:t>
      </w:r>
      <w:r w:rsidR="009242DD" w:rsidRPr="009242DD">
        <w:rPr>
          <w:rFonts w:ascii="Arial" w:hAnsi="Arial" w:cs="Arial"/>
        </w:rPr>
        <w:t>ONPRC</w:t>
      </w:r>
      <w:r w:rsidRPr="009242DD">
        <w:rPr>
          <w:rFonts w:ascii="Arial" w:hAnsi="Arial" w:cs="Arial"/>
        </w:rPr>
        <w:t xml:space="preserve"> on Monday September 8</w:t>
      </w:r>
      <w:r w:rsidRPr="009242DD">
        <w:rPr>
          <w:rFonts w:ascii="Arial" w:hAnsi="Arial" w:cs="Arial"/>
          <w:vertAlign w:val="superscript"/>
        </w:rPr>
        <w:t>th</w:t>
      </w:r>
      <w:r w:rsidRPr="009242DD">
        <w:rPr>
          <w:rFonts w:ascii="Arial" w:hAnsi="Arial" w:cs="Arial"/>
        </w:rPr>
        <w:t xml:space="preserve">. </w:t>
      </w:r>
      <w:ins w:id="12" w:author="Louise Sacha" w:date="2014-07-10T09:01:00Z">
        <w:r w:rsidR="00C3274C">
          <w:rPr>
            <w:rFonts w:ascii="Arial" w:hAnsi="Arial" w:cs="Arial"/>
          </w:rPr>
          <w:t>If anyone misses the shuttle they can reach ONPRC via the light rail system</w:t>
        </w:r>
      </w:ins>
      <w:ins w:id="13" w:author="Louise Sacha" w:date="2014-07-10T09:02:00Z">
        <w:r w:rsidR="00C3274C">
          <w:rPr>
            <w:rFonts w:ascii="Arial" w:hAnsi="Arial" w:cs="Arial"/>
          </w:rPr>
          <w:t xml:space="preserve"> (www.trimet.org/max).</w:t>
        </w:r>
      </w:ins>
    </w:p>
    <w:p w14:paraId="36B75A50" w14:textId="77777777" w:rsidR="009242DD" w:rsidRPr="009242DD" w:rsidRDefault="009242DD" w:rsidP="009242DD">
      <w:pPr>
        <w:spacing w:after="0"/>
        <w:rPr>
          <w:rFonts w:ascii="Arial" w:hAnsi="Arial" w:cs="Arial"/>
        </w:rPr>
      </w:pPr>
    </w:p>
    <w:p w14:paraId="33106F0D" w14:textId="77777777" w:rsidR="000A45D4" w:rsidRPr="000A45D4" w:rsidRDefault="000A45D4" w:rsidP="009242DD">
      <w:pPr>
        <w:spacing w:after="0"/>
        <w:rPr>
          <w:rFonts w:ascii="Arial" w:hAnsi="Arial" w:cs="Arial"/>
          <w:i/>
        </w:rPr>
      </w:pPr>
      <w:r w:rsidRPr="000A45D4">
        <w:rPr>
          <w:rFonts w:ascii="Arial" w:hAnsi="Arial" w:cs="Arial"/>
          <w:i/>
        </w:rPr>
        <w:t>Local attendees:</w:t>
      </w:r>
    </w:p>
    <w:p w14:paraId="18812436" w14:textId="77777777" w:rsidR="00040D9F" w:rsidRPr="009242DD" w:rsidRDefault="000A45D4" w:rsidP="009242DD">
      <w:pPr>
        <w:spacing w:after="0"/>
        <w:rPr>
          <w:rFonts w:ascii="Arial" w:hAnsi="Arial" w:cs="Arial"/>
        </w:rPr>
      </w:pPr>
      <w:r>
        <w:rPr>
          <w:rFonts w:ascii="Arial" w:hAnsi="Arial" w:cs="Arial"/>
        </w:rPr>
        <w:t>Please</w:t>
      </w:r>
      <w:r w:rsidR="009242DD" w:rsidRPr="009242DD">
        <w:rPr>
          <w:rFonts w:ascii="Arial" w:hAnsi="Arial" w:cs="Arial"/>
        </w:rPr>
        <w:t xml:space="preserve"> make </w:t>
      </w:r>
      <w:r>
        <w:rPr>
          <w:rFonts w:ascii="Arial" w:hAnsi="Arial" w:cs="Arial"/>
        </w:rPr>
        <w:t>your</w:t>
      </w:r>
      <w:r w:rsidR="009242DD" w:rsidRPr="009242DD">
        <w:rPr>
          <w:rFonts w:ascii="Arial" w:hAnsi="Arial" w:cs="Arial"/>
        </w:rPr>
        <w:t xml:space="preserve"> own way to the symposium sites. Parking at Hotel Lucia may be limited and is not reserved for our group. Parking at the ONPRC is available and free of charge. ONPRC is a secure facility and controlled by a guarded gate. You will be asked to provide proof of ID in order to enter the facility.</w:t>
      </w:r>
    </w:p>
    <w:p w14:paraId="2D56E0F8" w14:textId="77777777" w:rsidR="009242DD" w:rsidRPr="009242DD" w:rsidRDefault="009242DD" w:rsidP="009242DD">
      <w:pPr>
        <w:spacing w:after="0"/>
        <w:rPr>
          <w:rFonts w:ascii="Arial" w:hAnsi="Arial" w:cs="Arial"/>
        </w:rPr>
      </w:pPr>
    </w:p>
    <w:p w14:paraId="79014A27" w14:textId="77777777" w:rsidR="009242DD" w:rsidRPr="009242DD" w:rsidRDefault="009242DD" w:rsidP="009242DD">
      <w:pPr>
        <w:spacing w:after="0"/>
        <w:rPr>
          <w:rFonts w:ascii="Arial" w:hAnsi="Arial" w:cs="Arial"/>
        </w:rPr>
      </w:pPr>
      <w:r w:rsidRPr="009242DD">
        <w:rPr>
          <w:rFonts w:ascii="Arial" w:hAnsi="Arial" w:cs="Arial"/>
        </w:rPr>
        <w:t>Locations:</w:t>
      </w:r>
      <w:r w:rsidRPr="009242DD">
        <w:rPr>
          <w:rFonts w:ascii="Arial" w:hAnsi="Arial" w:cs="Arial"/>
        </w:rPr>
        <w:tab/>
      </w:r>
      <w:r w:rsidRPr="009242DD">
        <w:rPr>
          <w:rFonts w:ascii="Arial" w:hAnsi="Arial" w:cs="Arial"/>
        </w:rPr>
        <w:tab/>
        <w:t>Hotel Lucia</w:t>
      </w:r>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t>Oregon National Primate Research Center</w:t>
      </w:r>
    </w:p>
    <w:p w14:paraId="4186C5FC" w14:textId="77777777"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400 SW Broadway</w:t>
      </w:r>
      <w:r w:rsidRPr="009242DD">
        <w:rPr>
          <w:rFonts w:ascii="Arial" w:hAnsi="Arial" w:cs="Arial"/>
        </w:rPr>
        <w:tab/>
      </w:r>
      <w:r w:rsidRPr="009242DD">
        <w:rPr>
          <w:rFonts w:ascii="Arial" w:hAnsi="Arial" w:cs="Arial"/>
        </w:rPr>
        <w:tab/>
      </w:r>
      <w:r w:rsidRPr="009242DD">
        <w:rPr>
          <w:rFonts w:ascii="Arial" w:hAnsi="Arial" w:cs="Arial"/>
        </w:rPr>
        <w:tab/>
        <w:t>505 NW 185</w:t>
      </w:r>
      <w:r w:rsidRPr="009242DD">
        <w:rPr>
          <w:rFonts w:ascii="Arial" w:hAnsi="Arial" w:cs="Arial"/>
          <w:vertAlign w:val="superscript"/>
        </w:rPr>
        <w:t>th</w:t>
      </w:r>
      <w:r w:rsidRPr="009242DD">
        <w:rPr>
          <w:rFonts w:ascii="Arial" w:hAnsi="Arial" w:cs="Arial"/>
        </w:rPr>
        <w:t xml:space="preserve"> Avenue</w:t>
      </w:r>
    </w:p>
    <w:p w14:paraId="6A662C49" w14:textId="77777777" w:rsidR="00CA5F12"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t>Portland, OR 97205</w:t>
      </w:r>
      <w:r w:rsidRPr="009242DD">
        <w:rPr>
          <w:rFonts w:ascii="Arial" w:hAnsi="Arial" w:cs="Arial"/>
        </w:rPr>
        <w:tab/>
      </w:r>
      <w:r w:rsidRPr="009242DD">
        <w:rPr>
          <w:rFonts w:ascii="Arial" w:hAnsi="Arial" w:cs="Arial"/>
        </w:rPr>
        <w:tab/>
      </w:r>
      <w:r w:rsidRPr="009242DD">
        <w:rPr>
          <w:rFonts w:ascii="Arial" w:hAnsi="Arial" w:cs="Arial"/>
        </w:rPr>
        <w:tab/>
        <w:t>Beaverton, OR 97006</w:t>
      </w:r>
      <w:r w:rsidRPr="009242DD">
        <w:rPr>
          <w:rFonts w:ascii="Arial" w:hAnsi="Arial" w:cs="Arial"/>
        </w:rPr>
        <w:tab/>
      </w:r>
    </w:p>
    <w:p w14:paraId="6CBDE141" w14:textId="77777777" w:rsidR="009242DD" w:rsidRPr="009242DD" w:rsidRDefault="009242DD" w:rsidP="009242DD">
      <w:pPr>
        <w:spacing w:after="0"/>
        <w:rPr>
          <w:rFonts w:ascii="Arial" w:hAnsi="Arial" w:cs="Arial"/>
        </w:rPr>
      </w:pPr>
      <w:r w:rsidRPr="009242DD">
        <w:rPr>
          <w:rFonts w:ascii="Arial" w:hAnsi="Arial" w:cs="Arial"/>
        </w:rPr>
        <w:tab/>
      </w:r>
      <w:r w:rsidRPr="009242DD">
        <w:rPr>
          <w:rFonts w:ascii="Arial" w:hAnsi="Arial" w:cs="Arial"/>
        </w:rPr>
        <w:tab/>
      </w:r>
      <w:r w:rsidRPr="009242DD">
        <w:rPr>
          <w:rFonts w:ascii="Arial" w:hAnsi="Arial" w:cs="Arial"/>
        </w:rPr>
        <w:tab/>
      </w:r>
      <w:hyperlink r:id="rId13" w:history="1">
        <w:r w:rsidRPr="009242DD">
          <w:rPr>
            <w:rStyle w:val="Hyperlink"/>
            <w:rFonts w:ascii="Arial" w:hAnsi="Arial" w:cs="Arial"/>
          </w:rPr>
          <w:t>Directions</w:t>
        </w:r>
      </w:hyperlink>
      <w:r w:rsidRPr="009242DD">
        <w:rPr>
          <w:rFonts w:ascii="Arial" w:hAnsi="Arial" w:cs="Arial"/>
        </w:rPr>
        <w:tab/>
      </w:r>
      <w:r w:rsidRPr="009242DD">
        <w:rPr>
          <w:rFonts w:ascii="Arial" w:hAnsi="Arial" w:cs="Arial"/>
        </w:rPr>
        <w:tab/>
      </w:r>
      <w:r w:rsidRPr="009242DD">
        <w:rPr>
          <w:rFonts w:ascii="Arial" w:hAnsi="Arial" w:cs="Arial"/>
        </w:rPr>
        <w:tab/>
      </w:r>
      <w:r w:rsidRPr="009242DD">
        <w:rPr>
          <w:rFonts w:ascii="Arial" w:hAnsi="Arial" w:cs="Arial"/>
        </w:rPr>
        <w:tab/>
      </w:r>
      <w:hyperlink r:id="rId14" w:history="1">
        <w:r w:rsidRPr="000A45D4">
          <w:rPr>
            <w:rStyle w:val="Hyperlink"/>
            <w:rFonts w:ascii="Arial" w:hAnsi="Arial" w:cs="Arial"/>
          </w:rPr>
          <w:t>Directions</w:t>
        </w:r>
      </w:hyperlink>
    </w:p>
    <w:p w14:paraId="4B777AAA" w14:textId="77777777" w:rsidR="009242DD" w:rsidRPr="009242DD" w:rsidRDefault="009242DD" w:rsidP="009242DD">
      <w:pPr>
        <w:spacing w:after="0"/>
        <w:rPr>
          <w:rFonts w:ascii="Arial" w:hAnsi="Arial" w:cs="Arial"/>
        </w:rPr>
      </w:pPr>
    </w:p>
    <w:p w14:paraId="41A9B5EE" w14:textId="77777777" w:rsidR="009242DD" w:rsidRPr="009242DD" w:rsidRDefault="009242DD" w:rsidP="009242DD">
      <w:pPr>
        <w:spacing w:after="0"/>
        <w:rPr>
          <w:rFonts w:ascii="Arial" w:hAnsi="Arial" w:cs="Arial"/>
        </w:rPr>
      </w:pPr>
      <w:r w:rsidRPr="009242DD">
        <w:rPr>
          <w:rFonts w:ascii="Arial" w:hAnsi="Arial" w:cs="Arial"/>
        </w:rPr>
        <w:t xml:space="preserve">Questions can be directed to Louise Sacha at </w:t>
      </w:r>
      <w:hyperlink r:id="rId15" w:history="1">
        <w:r w:rsidRPr="009242DD">
          <w:rPr>
            <w:rStyle w:val="Hyperlink"/>
            <w:rFonts w:ascii="Arial" w:hAnsi="Arial" w:cs="Arial"/>
          </w:rPr>
          <w:t>sachal@ohsu.edu</w:t>
        </w:r>
      </w:hyperlink>
      <w:ins w:id="14" w:author="Louise Sacha" w:date="2014-07-10T09:00:00Z">
        <w:r w:rsidR="00C3274C">
          <w:rPr>
            <w:rStyle w:val="Hyperlink"/>
            <w:rFonts w:ascii="Arial" w:hAnsi="Arial" w:cs="Arial"/>
          </w:rPr>
          <w:t>, (503) 690-5214.</w:t>
        </w:r>
      </w:ins>
    </w:p>
    <w:bookmarkEnd w:id="0"/>
    <w:bookmarkEnd w:id="1"/>
    <w:bookmarkEnd w:id="2"/>
    <w:bookmarkEnd w:id="3"/>
    <w:bookmarkEnd w:id="4"/>
    <w:sectPr w:rsidR="009242DD" w:rsidRPr="009242DD" w:rsidSect="00FD416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925DC" w14:textId="77777777" w:rsidR="00FD416C" w:rsidRDefault="00FD416C" w:rsidP="00FD416C">
      <w:pPr>
        <w:spacing w:after="0"/>
      </w:pPr>
      <w:r>
        <w:separator/>
      </w:r>
    </w:p>
  </w:endnote>
  <w:endnote w:type="continuationSeparator" w:id="0">
    <w:p w14:paraId="35C1B193" w14:textId="77777777" w:rsidR="00FD416C" w:rsidRDefault="00FD416C" w:rsidP="00FD41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Pro-Regular">
    <w:altName w:val="Minion Pro"/>
    <w:panose1 w:val="00000000000000000000"/>
    <w:charset w:val="4D"/>
    <w:family w:val="auto"/>
    <w:notTrueType/>
    <w:pitch w:val="default"/>
    <w:sig w:usb0="03000000" w:usb1="00000000" w:usb2="00000000" w:usb3="00000000" w:csb0="01000000" w:csb1="00000000"/>
  </w:font>
  <w:font w:name="Myriad Pro Semibold">
    <w:panose1 w:val="020B0603030403020204"/>
    <w:charset w:val="00"/>
    <w:family w:val="auto"/>
    <w:pitch w:val="variable"/>
    <w:sig w:usb0="20000287" w:usb1="00000001"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6B32C" w14:textId="77777777" w:rsidR="00FD416C" w:rsidRDefault="00FD416C" w:rsidP="00FD416C">
      <w:pPr>
        <w:spacing w:after="0"/>
      </w:pPr>
      <w:r>
        <w:separator/>
      </w:r>
    </w:p>
  </w:footnote>
  <w:footnote w:type="continuationSeparator" w:id="0">
    <w:p w14:paraId="7A0C760C" w14:textId="77777777" w:rsidR="00FD416C" w:rsidRDefault="00FD416C" w:rsidP="00FD41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ShowStaticGuides" w:val="0"/>
  </w:docVars>
  <w:rsids>
    <w:rsidRoot w:val="00517A1F"/>
    <w:rsid w:val="00040D9F"/>
    <w:rsid w:val="000714E6"/>
    <w:rsid w:val="000A45D4"/>
    <w:rsid w:val="00296D66"/>
    <w:rsid w:val="00457873"/>
    <w:rsid w:val="00517A1F"/>
    <w:rsid w:val="008521DA"/>
    <w:rsid w:val="009242DD"/>
    <w:rsid w:val="009B4911"/>
    <w:rsid w:val="00C3274C"/>
    <w:rsid w:val="00C8214E"/>
    <w:rsid w:val="00CA5F12"/>
    <w:rsid w:val="00D30F21"/>
    <w:rsid w:val="00E542CA"/>
    <w:rsid w:val="00FD41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B88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 w:type="character" w:styleId="FollowedHyperlink">
    <w:name w:val="FollowedHyperlink"/>
    <w:basedOn w:val="DefaultParagraphFont"/>
    <w:uiPriority w:val="99"/>
    <w:semiHidden/>
    <w:unhideWhenUsed/>
    <w:rsid w:val="00C821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8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4F6B95"/>
    <w:pPr>
      <w:widowControl w:val="0"/>
      <w:suppressAutoHyphens/>
      <w:autoSpaceDE w:val="0"/>
      <w:autoSpaceDN w:val="0"/>
      <w:adjustRightInd w:val="0"/>
      <w:spacing w:after="0" w:line="288" w:lineRule="auto"/>
      <w:textAlignment w:val="center"/>
    </w:pPr>
    <w:rPr>
      <w:rFonts w:ascii="MinionPro-Regular" w:hAnsi="MinionPro-Regular" w:cs="MinionPro-Regular"/>
      <w:color w:val="000000"/>
      <w:sz w:val="20"/>
      <w:szCs w:val="20"/>
    </w:rPr>
  </w:style>
  <w:style w:type="paragraph" w:customStyle="1" w:styleId="subhead">
    <w:name w:val="subhead"/>
    <w:basedOn w:val="Normal"/>
    <w:qFormat/>
    <w:rsid w:val="004F6B95"/>
    <w:rPr>
      <w:rFonts w:ascii="Myriad Pro Semibold" w:hAnsi="Myriad Pro Semibold"/>
    </w:rPr>
  </w:style>
  <w:style w:type="character" w:styleId="Hyperlink">
    <w:name w:val="Hyperlink"/>
    <w:basedOn w:val="DefaultParagraphFont"/>
    <w:uiPriority w:val="99"/>
    <w:unhideWhenUsed/>
    <w:rsid w:val="000714E6"/>
    <w:rPr>
      <w:color w:val="0000FF" w:themeColor="hyperlink"/>
      <w:u w:val="single"/>
    </w:rPr>
  </w:style>
  <w:style w:type="paragraph" w:styleId="BalloonText">
    <w:name w:val="Balloon Text"/>
    <w:basedOn w:val="Normal"/>
    <w:link w:val="BalloonTextChar"/>
    <w:uiPriority w:val="99"/>
    <w:semiHidden/>
    <w:unhideWhenUsed/>
    <w:rsid w:val="00FD41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6C"/>
    <w:rPr>
      <w:rFonts w:ascii="Tahoma" w:hAnsi="Tahoma" w:cs="Tahoma"/>
      <w:sz w:val="16"/>
      <w:szCs w:val="16"/>
    </w:rPr>
  </w:style>
  <w:style w:type="paragraph" w:styleId="Header">
    <w:name w:val="header"/>
    <w:basedOn w:val="Normal"/>
    <w:link w:val="HeaderChar"/>
    <w:uiPriority w:val="99"/>
    <w:unhideWhenUsed/>
    <w:rsid w:val="00FD416C"/>
    <w:pPr>
      <w:tabs>
        <w:tab w:val="center" w:pos="4680"/>
        <w:tab w:val="right" w:pos="9360"/>
      </w:tabs>
      <w:spacing w:after="0"/>
    </w:pPr>
  </w:style>
  <w:style w:type="character" w:customStyle="1" w:styleId="HeaderChar">
    <w:name w:val="Header Char"/>
    <w:basedOn w:val="DefaultParagraphFont"/>
    <w:link w:val="Header"/>
    <w:uiPriority w:val="99"/>
    <w:rsid w:val="00FD416C"/>
    <w:rPr>
      <w:sz w:val="24"/>
      <w:szCs w:val="24"/>
    </w:rPr>
  </w:style>
  <w:style w:type="paragraph" w:styleId="Footer">
    <w:name w:val="footer"/>
    <w:basedOn w:val="Normal"/>
    <w:link w:val="FooterChar"/>
    <w:uiPriority w:val="99"/>
    <w:unhideWhenUsed/>
    <w:rsid w:val="00FD416C"/>
    <w:pPr>
      <w:tabs>
        <w:tab w:val="center" w:pos="4680"/>
        <w:tab w:val="right" w:pos="9360"/>
      </w:tabs>
      <w:spacing w:after="0"/>
    </w:pPr>
  </w:style>
  <w:style w:type="character" w:customStyle="1" w:styleId="FooterChar">
    <w:name w:val="Footer Char"/>
    <w:basedOn w:val="DefaultParagraphFont"/>
    <w:link w:val="Footer"/>
    <w:uiPriority w:val="99"/>
    <w:rsid w:val="00FD416C"/>
    <w:rPr>
      <w:sz w:val="24"/>
      <w:szCs w:val="24"/>
    </w:rPr>
  </w:style>
  <w:style w:type="character" w:styleId="CommentReference">
    <w:name w:val="annotation reference"/>
    <w:basedOn w:val="DefaultParagraphFont"/>
    <w:uiPriority w:val="99"/>
    <w:semiHidden/>
    <w:unhideWhenUsed/>
    <w:rsid w:val="00CA5F12"/>
    <w:rPr>
      <w:sz w:val="16"/>
      <w:szCs w:val="16"/>
    </w:rPr>
  </w:style>
  <w:style w:type="paragraph" w:styleId="CommentText">
    <w:name w:val="annotation text"/>
    <w:basedOn w:val="Normal"/>
    <w:link w:val="CommentTextChar"/>
    <w:uiPriority w:val="99"/>
    <w:semiHidden/>
    <w:unhideWhenUsed/>
    <w:rsid w:val="00CA5F12"/>
    <w:rPr>
      <w:sz w:val="20"/>
      <w:szCs w:val="20"/>
    </w:rPr>
  </w:style>
  <w:style w:type="character" w:customStyle="1" w:styleId="CommentTextChar">
    <w:name w:val="Comment Text Char"/>
    <w:basedOn w:val="DefaultParagraphFont"/>
    <w:link w:val="CommentText"/>
    <w:uiPriority w:val="99"/>
    <w:semiHidden/>
    <w:rsid w:val="00CA5F12"/>
  </w:style>
  <w:style w:type="paragraph" w:styleId="CommentSubject">
    <w:name w:val="annotation subject"/>
    <w:basedOn w:val="CommentText"/>
    <w:next w:val="CommentText"/>
    <w:link w:val="CommentSubjectChar"/>
    <w:uiPriority w:val="99"/>
    <w:semiHidden/>
    <w:unhideWhenUsed/>
    <w:rsid w:val="00CA5F12"/>
    <w:rPr>
      <w:b/>
      <w:bCs/>
    </w:rPr>
  </w:style>
  <w:style w:type="character" w:customStyle="1" w:styleId="CommentSubjectChar">
    <w:name w:val="Comment Subject Char"/>
    <w:basedOn w:val="CommentTextChar"/>
    <w:link w:val="CommentSubject"/>
    <w:uiPriority w:val="99"/>
    <w:semiHidden/>
    <w:rsid w:val="00CA5F12"/>
    <w:rPr>
      <w:b/>
      <w:bCs/>
    </w:rPr>
  </w:style>
  <w:style w:type="character" w:styleId="FollowedHyperlink">
    <w:name w:val="FollowedHyperlink"/>
    <w:basedOn w:val="DefaultParagraphFont"/>
    <w:uiPriority w:val="99"/>
    <w:semiHidden/>
    <w:unhideWhenUsed/>
    <w:rsid w:val="00C821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maps/place/400+SW+Broadway/@45.52112,-122.6783752,17z/data=!3m1!4b1!4m2!3m1!1s0x54950a0412be002b:0xccad0177011d60f4?hl=en" TargetMode="External"/><Relationship Id="rId12" Type="http://schemas.openxmlformats.org/officeDocument/2006/relationships/hyperlink" Target="http://trimet.org/max/" TargetMode="External"/><Relationship Id="rId13" Type="http://schemas.openxmlformats.org/officeDocument/2006/relationships/hyperlink" Target="https://www.google.com/maps/place/400+SW+Broadway/@45.52112,-122.6783752,17z/data=!3m1!4b1!4m2!3m1!1s0x54950a0412be002b:0xccad0177011d60f4?hl=en" TargetMode="External"/><Relationship Id="rId14" Type="http://schemas.openxmlformats.org/officeDocument/2006/relationships/hyperlink" Target="https://www.google.com/maps/place/505+NW+185th+Ave/@45.5241853,-122.875299,17z/data=!3m1!4b1!4m2!3m1!1s0x54950f0de015ec61:0xe60e4ed961f7c347?hl=en" TargetMode="External"/><Relationship Id="rId15" Type="http://schemas.openxmlformats.org/officeDocument/2006/relationships/hyperlink" Target="mailto:sachal@ohsu.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otellucia.com/" TargetMode="External"/><Relationship Id="rId8" Type="http://schemas.openxmlformats.org/officeDocument/2006/relationships/hyperlink" Target="http://www.ohsu.edu/xd/research/centers-institutes/onprc/" TargetMode="External"/><Relationship Id="rId9" Type="http://schemas.openxmlformats.org/officeDocument/2006/relationships/hyperlink" Target="http://www.portofportland.com/pdx_home.aspx?ep=94b712b2577f461baddde1d9e6e127df" TargetMode="External"/><Relationship Id="rId10" Type="http://schemas.openxmlformats.org/officeDocument/2006/relationships/hyperlink" Target="http://hotelluc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568</Words>
  <Characters>3242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CW Design</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Pugmire</dc:creator>
  <cp:lastModifiedBy>a</cp:lastModifiedBy>
  <cp:revision>5</cp:revision>
  <dcterms:created xsi:type="dcterms:W3CDTF">2014-07-10T16:02:00Z</dcterms:created>
  <dcterms:modified xsi:type="dcterms:W3CDTF">2014-07-10T16:43:00Z</dcterms:modified>
</cp:coreProperties>
</file>